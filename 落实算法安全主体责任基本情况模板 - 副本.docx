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</w:pPr>
      <w:r>
        <w:rPr>
          <w:rFonts w:hint="eastAsia"/>
          <w:lang w:eastAsia="zh-Hans"/>
        </w:rPr>
        <w:t>【算法</w:t>
      </w:r>
      <w:r>
        <w:rPr>
          <w:rFonts w:hint="eastAsia"/>
          <w:lang w:val="en-US" w:eastAsia="zh-CN"/>
        </w:rPr>
        <w:t>主体</w:t>
      </w:r>
      <w:r>
        <w:rPr>
          <w:rFonts w:hint="eastAsia"/>
          <w:lang w:eastAsia="zh-Hans"/>
        </w:rPr>
        <w:t>】</w:t>
      </w:r>
      <w:r>
        <w:rPr>
          <w:rFonts w:hint="eastAsia"/>
          <w:lang w:val="en-US" w:eastAsia="zh-Hans"/>
        </w:rPr>
        <w:t>落实</w:t>
      </w:r>
      <w:r>
        <w:rPr>
          <w:rFonts w:hint="eastAsia" w:ascii="Times New Roman" w:hAnsi="Times New Roman" w:eastAsia="方正小标宋简体" w:cs="Times New Roman"/>
          <w:i w:val="0"/>
          <w:iCs w:val="0"/>
          <w:caps w:val="0"/>
          <w:spacing w:val="0"/>
          <w:sz w:val="36"/>
          <w:szCs w:val="32"/>
          <w:shd w:val="clear"/>
          <w:lang w:eastAsia="zh-Hans"/>
        </w:rPr>
        <w:t>算法安全主体责任</w:t>
      </w:r>
      <w:r>
        <w:rPr>
          <w:rFonts w:hint="eastAsia"/>
          <w:lang w:val="en-US" w:eastAsia="zh-Hans"/>
        </w:rPr>
        <w:t>基本情况</w:t>
      </w:r>
      <w:r>
        <w:rPr>
          <w:rFonts w:hint="eastAsia"/>
        </w:rPr>
        <w:t>（模板）</w:t>
      </w:r>
    </w:p>
    <w:p>
      <w:pPr>
        <w:pStyle w:val="2"/>
        <w:adjustRightInd w:val="0"/>
        <w:spacing w:line="360" w:lineRule="auto"/>
        <w:ind w:firstLine="0" w:firstLineChars="0"/>
        <w:jc w:val="center"/>
        <w:rPr>
          <w:lang w:eastAsia="zh-Hans"/>
        </w:rPr>
      </w:pPr>
    </w:p>
    <w:p>
      <w:pPr>
        <w:pStyle w:val="2"/>
        <w:adjustRightInd w:val="0"/>
        <w:spacing w:line="360" w:lineRule="auto"/>
        <w:ind w:firstLine="0" w:firstLineChars="0"/>
        <w:jc w:val="center"/>
        <w:rPr>
          <w:lang w:eastAsia="zh-Hans"/>
        </w:rPr>
      </w:pPr>
      <w:r>
        <w:rPr>
          <w:rFonts w:hint="eastAsia"/>
          <w:lang w:eastAsia="zh-Hans"/>
        </w:rPr>
        <w:t>填报说明</w:t>
      </w:r>
    </w:p>
    <w:p>
      <w:pPr>
        <w:ind w:firstLine="640"/>
        <w:rPr>
          <w:lang w:eastAsia="zh-Hans"/>
        </w:rPr>
      </w:pPr>
    </w:p>
    <w:p>
      <w:pPr>
        <w:numPr>
          <w:ilvl w:val="0"/>
          <w:numId w:val="1"/>
        </w:numPr>
        <w:ind w:firstLine="640"/>
        <w:rPr>
          <w:lang w:eastAsia="zh-Hans"/>
        </w:rPr>
      </w:pPr>
      <w:r>
        <w:rPr>
          <w:rFonts w:hint="eastAsia"/>
          <w:lang w:eastAsia="zh-Hans"/>
        </w:rPr>
        <w:t>模板中“【】”内的内容为替换内容，请按照实际情况进行替换填写，填写后请删除中括号。</w:t>
      </w:r>
    </w:p>
    <w:p>
      <w:pPr>
        <w:numPr>
          <w:ilvl w:val="0"/>
          <w:numId w:val="1"/>
        </w:numPr>
        <w:ind w:firstLine="640"/>
        <w:rPr>
          <w:lang w:eastAsia="zh-Hans"/>
        </w:rPr>
      </w:pPr>
      <w:r>
        <w:rPr>
          <w:rFonts w:hint="eastAsia"/>
          <w:lang w:eastAsia="zh-Hans"/>
        </w:rPr>
        <w:t>模板中“（）”内的内容为填报要求的说明内容，请认真研读，并按照要求撰写，最后请删除所有模板中自带的“（）”及内容。</w:t>
      </w:r>
    </w:p>
    <w:p>
      <w:pPr>
        <w:numPr>
          <w:ilvl w:val="0"/>
          <w:numId w:val="1"/>
        </w:numPr>
        <w:ind w:firstLine="640"/>
        <w:rPr>
          <w:lang w:eastAsia="zh-Hans"/>
        </w:rPr>
      </w:pPr>
      <w:r>
        <w:rPr>
          <w:rFonts w:hint="eastAsia"/>
          <w:lang w:eastAsia="zh-Hans"/>
        </w:rPr>
        <w:t>提交前请删除</w:t>
      </w:r>
      <w:r>
        <w:rPr>
          <w:lang w:eastAsia="zh-Hans"/>
        </w:rPr>
        <w:t>该</w:t>
      </w:r>
      <w:r>
        <w:rPr>
          <w:rFonts w:hint="eastAsia"/>
          <w:lang w:eastAsia="zh-Hans"/>
        </w:rPr>
        <w:t>“填报说明”页。</w:t>
      </w:r>
    </w:p>
    <w:p>
      <w:pPr>
        <w:pStyle w:val="7"/>
        <w:spacing w:line="360" w:lineRule="auto"/>
        <w:jc w:val="left"/>
        <w:rPr>
          <w:rFonts w:ascii="黑体" w:hAnsi="黑体" w:eastAsia="黑体" w:cs="黑体"/>
          <w:sz w:val="32"/>
        </w:rPr>
      </w:pP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7"/>
        <w:spacing w:line="360" w:lineRule="auto"/>
        <w:rPr>
          <w:ins w:id="0" w:author="Anrry" w:date="2023-12-17T21:16:30Z"/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del w:id="1" w:author="Anrry" w:date="2023-12-17T21:16:18Z">
        <w:r>
          <w:rPr>
            <w:rFonts w:hint="default"/>
            <w:lang w:val="en-US" w:eastAsia="zh-Hans"/>
          </w:rPr>
          <w:delText>算法</w:delText>
        </w:r>
      </w:del>
      <w:del w:id="2" w:author="Anrry" w:date="2023-12-17T21:16:18Z">
        <w:r>
          <w:rPr>
            <w:rFonts w:hint="default"/>
            <w:lang w:val="en-US" w:eastAsia="zh-CN"/>
          </w:rPr>
          <w:delText>主体</w:delText>
        </w:r>
      </w:del>
      <w:ins w:id="3" w:author="Anrry" w:date="2023-12-17T21:16:19Z">
        <w:r>
          <w:rPr>
            <w:rFonts w:hint="eastAsia"/>
            <w:lang w:val="en-US" w:eastAsia="zh-CN"/>
          </w:rPr>
          <w:t>杭州</w:t>
        </w:r>
      </w:ins>
      <w:ins w:id="4" w:author="Anrry" w:date="2023-12-17T21:16:20Z">
        <w:r>
          <w:rPr>
            <w:rFonts w:hint="eastAsia"/>
            <w:lang w:val="en-US" w:eastAsia="zh-CN"/>
          </w:rPr>
          <w:t>瑞宵</w:t>
        </w:r>
      </w:ins>
      <w:ins w:id="5" w:author="Anrry" w:date="2023-12-17T21:16:21Z">
        <w:r>
          <w:rPr>
            <w:rFonts w:hint="eastAsia"/>
            <w:lang w:val="en-US" w:eastAsia="zh-CN"/>
          </w:rPr>
          <w:t>网络</w:t>
        </w:r>
      </w:ins>
      <w:ins w:id="6" w:author="Anrry" w:date="2023-12-17T21:16:22Z">
        <w:r>
          <w:rPr>
            <w:rFonts w:hint="eastAsia"/>
            <w:lang w:val="en-US" w:eastAsia="zh-CN"/>
          </w:rPr>
          <w:t>科技</w:t>
        </w:r>
      </w:ins>
      <w:ins w:id="7" w:author="Anrry" w:date="2023-12-17T21:16:23Z">
        <w:r>
          <w:rPr>
            <w:rFonts w:hint="eastAsia"/>
            <w:lang w:val="en-US" w:eastAsia="zh-CN"/>
          </w:rPr>
          <w:t>有限</w:t>
        </w:r>
      </w:ins>
      <w:ins w:id="8" w:author="Anrry" w:date="2023-12-17T21:16:24Z">
        <w:r>
          <w:rPr>
            <w:rFonts w:hint="eastAsia"/>
            <w:lang w:val="en-US" w:eastAsia="zh-CN"/>
          </w:rPr>
          <w:t>公司</w:t>
        </w:r>
      </w:ins>
      <w:r>
        <w:rPr>
          <w:rFonts w:hint="eastAsia"/>
          <w:lang w:eastAsia="zh-Hans"/>
        </w:rPr>
        <w:t>】</w:t>
      </w:r>
    </w:p>
    <w:p>
      <w:pPr>
        <w:pStyle w:val="7"/>
        <w:spacing w:line="360" w:lineRule="auto"/>
      </w:pPr>
      <w:bookmarkStart w:id="0" w:name="_GoBack"/>
      <w:bookmarkEnd w:id="0"/>
      <w:r>
        <w:rPr>
          <w:rFonts w:hint="eastAsia"/>
          <w:lang w:val="en-US" w:eastAsia="zh-Hans"/>
        </w:rPr>
        <w:t>落实</w:t>
      </w:r>
      <w:r>
        <w:rPr>
          <w:rFonts w:hint="eastAsia" w:ascii="Times New Roman" w:hAnsi="Times New Roman" w:eastAsia="方正小标宋简体" w:cs="Times New Roman"/>
          <w:i w:val="0"/>
          <w:iCs w:val="0"/>
          <w:caps w:val="0"/>
          <w:color w:val="auto"/>
          <w:spacing w:val="0"/>
          <w:sz w:val="36"/>
          <w:szCs w:val="32"/>
          <w:highlight w:val="none"/>
          <w:shd w:val="clear" w:fill="auto"/>
          <w:lang w:eastAsia="zh-Hans"/>
        </w:rPr>
        <w:t>算法安全主体责任</w:t>
      </w:r>
      <w:r>
        <w:rPr>
          <w:rFonts w:hint="eastAsia"/>
          <w:lang w:val="en-US" w:eastAsia="zh-Hans"/>
        </w:rPr>
        <w:t>基本情况</w:t>
      </w:r>
      <w:del w:id="9" w:author="Anrry" w:date="2023-12-17T21:16:27Z">
        <w:r>
          <w:rPr>
            <w:rFonts w:hint="eastAsia"/>
          </w:rPr>
          <w:delText>（模板）</w:delText>
        </w:r>
      </w:del>
    </w:p>
    <w:p>
      <w:pPr>
        <w:ind w:left="208" w:firstLine="640"/>
        <w:jc w:val="center"/>
        <w:rPr>
          <w:rFonts w:ascii="仿宋_GB2312" w:hAnsi="仿宋_GB2312" w:cs="仿宋_GB231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overflowPunct w:val="0"/>
        <w:spacing w:before="0" w:after="0" w:line="560" w:lineRule="exact"/>
        <w:ind w:left="440" w:firstLine="0" w:firstLineChars="0"/>
        <w:jc w:val="left"/>
        <w:rPr>
          <w:rFonts w:ascii="Times New Roman" w:hAnsi="Times New Roman" w:eastAsia="楷体" w:cs="Times New Roman"/>
          <w:b w:val="0"/>
          <w:sz w:val="32"/>
          <w:highlight w:val="none"/>
        </w:rPr>
      </w:pPr>
      <w:r>
        <w:rPr>
          <w:rFonts w:hint="eastAsia" w:ascii="Times New Roman" w:hAnsi="Times New Roman" w:eastAsia="楷体" w:cs="Times New Roman"/>
          <w:b w:val="0"/>
          <w:sz w:val="32"/>
          <w:highlight w:val="none"/>
        </w:rPr>
        <w:t>算法安全</w:t>
      </w:r>
      <w:r>
        <w:rPr>
          <w:rFonts w:hint="eastAsia" w:ascii="Times New Roman" w:hAnsi="Times New Roman" w:eastAsia="楷体" w:cs="Times New Roman"/>
          <w:b w:val="0"/>
          <w:sz w:val="32"/>
          <w:highlight w:val="none"/>
          <w:lang w:val="en-US" w:eastAsia="zh-CN"/>
        </w:rPr>
        <w:t>专职</w:t>
      </w:r>
      <w:r>
        <w:rPr>
          <w:rFonts w:hint="eastAsia" w:ascii="Times New Roman" w:hAnsi="Times New Roman" w:eastAsia="楷体" w:cs="Times New Roman"/>
          <w:b w:val="0"/>
          <w:sz w:val="32"/>
          <w:highlight w:val="none"/>
        </w:rPr>
        <w:t>机构</w:t>
      </w:r>
    </w:p>
    <w:p>
      <w:pPr>
        <w:ind w:firstLine="640"/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Hans"/>
        </w:rPr>
        <w:t>主要</w:t>
      </w:r>
      <w:r>
        <w:rPr>
          <w:rFonts w:hint="eastAsia"/>
        </w:rPr>
        <w:t>阐述</w:t>
      </w:r>
      <w:r>
        <w:rPr>
          <w:rFonts w:hint="eastAsia"/>
          <w:lang w:eastAsia="zh-Hans"/>
        </w:rPr>
        <w:t>算法安全</w:t>
      </w:r>
      <w:r>
        <w:rPr>
          <w:rFonts w:hint="eastAsia"/>
          <w:lang w:val="en-US" w:eastAsia="zh-CN"/>
        </w:rPr>
        <w:t>专职机构的</w:t>
      </w:r>
      <w:r>
        <w:rPr>
          <w:rFonts w:hint="eastAsia"/>
        </w:rPr>
        <w:t>设置、职责分工、部门责任范围等</w:t>
      </w:r>
      <w:r>
        <w:rPr>
          <w:rFonts w:hint="eastAsia"/>
          <w:lang w:eastAsia="zh-Hans"/>
        </w:rPr>
        <w:t>。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</w:rPr>
        <w:t>应组建负责</w:t>
      </w:r>
      <w:r>
        <w:rPr>
          <w:rFonts w:hint="eastAsia"/>
          <w:lang w:eastAsia="zh-Hans"/>
        </w:rPr>
        <w:t>算法</w:t>
      </w:r>
      <w:r>
        <w:rPr>
          <w:rFonts w:hint="eastAsia"/>
        </w:rPr>
        <w:t>安全工作的专职机构，对</w:t>
      </w:r>
      <w:r>
        <w:rPr>
          <w:rFonts w:hint="eastAsia"/>
          <w:lang w:eastAsia="zh-Hans"/>
        </w:rPr>
        <w:t>算法</w:t>
      </w:r>
      <w:r>
        <w:rPr>
          <w:rFonts w:hint="eastAsia"/>
        </w:rPr>
        <w:t>安全方面</w:t>
      </w:r>
      <w:r>
        <w:rPr>
          <w:rFonts w:hint="eastAsia"/>
          <w:lang w:eastAsia="zh-CN"/>
        </w:rPr>
        <w:t>的</w:t>
      </w:r>
      <w:r>
        <w:rPr>
          <w:rFonts w:hint="eastAsia"/>
        </w:rPr>
        <w:t>工作负总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责</w:t>
      </w:r>
      <w:r>
        <w:rPr>
          <w:rFonts w:hint="eastAsia"/>
          <w:lang w:val="en-US" w:eastAsia="zh-CN"/>
        </w:rPr>
        <w:t>任</w:t>
      </w:r>
      <w:r>
        <w:rPr>
          <w:rFonts w:hint="eastAsia"/>
          <w:lang w:eastAsia="zh-Hans"/>
        </w:rPr>
        <w:t>。该部分内容</w:t>
      </w:r>
      <w:r>
        <w:rPr>
          <w:rFonts w:hint="eastAsia"/>
        </w:rPr>
        <w:t>应明确</w:t>
      </w:r>
      <w:r>
        <w:rPr>
          <w:rFonts w:hint="eastAsia"/>
          <w:highlight w:val="none"/>
          <w:lang w:eastAsia="zh-Hans"/>
        </w:rPr>
        <w:t>算法</w:t>
      </w:r>
      <w:r>
        <w:rPr>
          <w:rFonts w:hint="eastAsia"/>
          <w:highlight w:val="none"/>
        </w:rPr>
        <w:t>安全</w:t>
      </w:r>
      <w:r>
        <w:rPr>
          <w:rFonts w:hint="eastAsia"/>
          <w:highlight w:val="none"/>
          <w:lang w:val="en-US" w:eastAsia="zh-CN"/>
        </w:rPr>
        <w:t>专职机构</w:t>
      </w:r>
      <w:r>
        <w:rPr>
          <w:rFonts w:hint="eastAsia"/>
          <w:highlight w:val="none"/>
        </w:rPr>
        <w:t>名称</w:t>
      </w:r>
      <w:r>
        <w:rPr>
          <w:rFonts w:hint="eastAsia"/>
        </w:rPr>
        <w:t>及其组织架构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算法安全专职机构</w:t>
      </w:r>
      <w:r>
        <w:rPr>
          <w:rFonts w:hint="eastAsia"/>
        </w:rPr>
        <w:t>负责人基本</w:t>
      </w:r>
      <w:r>
        <w:rPr>
          <w:rFonts w:hint="eastAsia"/>
          <w:lang w:eastAsia="zh-Hans"/>
        </w:rPr>
        <w:t>信息</w:t>
      </w:r>
      <w:r>
        <w:t>和</w:t>
      </w:r>
      <w:r>
        <w:rPr>
          <w:rFonts w:hint="eastAsia"/>
        </w:rPr>
        <w:t>主要工作职责、算法安全工作人员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任职要求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算法安全工作</w:t>
      </w:r>
      <w:r>
        <w:rPr>
          <w:rFonts w:hint="eastAsia"/>
        </w:rPr>
        <w:t>人员</w:t>
      </w:r>
      <w:r>
        <w:rPr>
          <w:rFonts w:hint="eastAsia"/>
          <w:lang w:val="en-US" w:eastAsia="zh-CN"/>
        </w:rPr>
        <w:t>配备的</w:t>
      </w:r>
      <w:r>
        <w:rPr>
          <w:rFonts w:hint="eastAsia"/>
        </w:rPr>
        <w:t>规模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算法安全技术保障措施</w:t>
      </w:r>
      <w:r>
        <w:rPr>
          <w:rFonts w:hint="eastAsia"/>
          <w:lang w:eastAsia="zh-Hans"/>
        </w:rPr>
        <w:t>等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overflowPunct w:val="0"/>
        <w:spacing w:before="0" w:after="0" w:line="560" w:lineRule="exact"/>
        <w:ind w:left="440" w:firstLine="0" w:firstLineChars="0"/>
        <w:jc w:val="left"/>
        <w:rPr>
          <w:rFonts w:ascii="Times New Roman" w:hAnsi="Times New Roman" w:eastAsia="楷体" w:cs="Times New Roman"/>
          <w:b w:val="0"/>
          <w:sz w:val="32"/>
        </w:rPr>
      </w:pPr>
      <w:r>
        <w:rPr>
          <w:rFonts w:hint="eastAsia" w:ascii="Times New Roman" w:hAnsi="Times New Roman" w:eastAsia="楷体" w:cs="Times New Roman"/>
          <w:b w:val="0"/>
          <w:sz w:val="32"/>
          <w:lang w:eastAsia="zh-Hans"/>
        </w:rPr>
        <w:t>算法</w:t>
      </w:r>
      <w:r>
        <w:rPr>
          <w:rFonts w:hint="eastAsia" w:ascii="Times New Roman" w:hAnsi="Times New Roman" w:eastAsia="楷体" w:cs="Times New Roman"/>
          <w:b w:val="0"/>
          <w:sz w:val="32"/>
        </w:rPr>
        <w:t>安全管理制度</w:t>
      </w:r>
      <w:r>
        <w:rPr>
          <w:rFonts w:hint="eastAsia" w:ascii="Times New Roman" w:hAnsi="Times New Roman" w:eastAsia="楷体" w:cs="Times New Roman"/>
          <w:b w:val="0"/>
          <w:sz w:val="32"/>
          <w:lang w:eastAsia="zh-Hans"/>
        </w:rPr>
        <w:t>建设</w:t>
      </w:r>
    </w:p>
    <w:p>
      <w:pPr>
        <w:ind w:firstLine="640"/>
      </w:pPr>
      <w:r>
        <w:rPr>
          <w:rFonts w:hint="eastAsia"/>
        </w:rPr>
        <w:t>（填写要求：根据国家相关法律法规及政策</w:t>
      </w:r>
      <w:r>
        <w:rPr>
          <w:rFonts w:hint="eastAsia"/>
          <w:lang w:val="en-US" w:eastAsia="zh-CN"/>
        </w:rPr>
        <w:t>要求</w:t>
      </w:r>
      <w:r>
        <w:rPr>
          <w:rFonts w:hint="eastAsia"/>
        </w:rPr>
        <w:t>，结合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</w:rPr>
        <w:t>实际情况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制定</w:t>
      </w:r>
      <w:r>
        <w:rPr>
          <w:rFonts w:hint="eastAsia"/>
          <w:lang w:val="en-US" w:eastAsia="zh-CN"/>
        </w:rPr>
        <w:t>完备的</w:t>
      </w:r>
      <w:r>
        <w:rPr>
          <w:rFonts w:hint="eastAsia"/>
          <w:lang w:eastAsia="zh-Hans"/>
        </w:rPr>
        <w:t>算法</w:t>
      </w:r>
      <w:r>
        <w:rPr>
          <w:rFonts w:hint="eastAsia"/>
        </w:rPr>
        <w:t>安全管理制度，相关制度应作为约束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</w:rPr>
        <w:t>自身行为、</w:t>
      </w:r>
      <w:r>
        <w:t>规范</w:t>
      </w:r>
      <w:r>
        <w:rPr>
          <w:rFonts w:hint="eastAsia"/>
        </w:rPr>
        <w:t>算法研发和管理工作流程的重要依据。制度文件</w:t>
      </w:r>
      <w:r>
        <w:rPr>
          <w:rFonts w:hint="eastAsia"/>
          <w:lang w:val="en-US" w:eastAsia="zh-CN"/>
        </w:rPr>
        <w:t>应包括但不限于</w:t>
      </w:r>
      <w:r>
        <w:rPr>
          <w:rFonts w:hint="eastAsia"/>
          <w:highlight w:val="none"/>
        </w:rPr>
        <w:t>算法</w:t>
      </w:r>
      <w:r>
        <w:rPr>
          <w:rFonts w:hint="eastAsia"/>
          <w:highlight w:val="none"/>
          <w:lang w:eastAsia="zh-Hans"/>
        </w:rPr>
        <w:t>安全自评估</w:t>
      </w:r>
      <w:r>
        <w:rPr>
          <w:rFonts w:hint="eastAsia"/>
          <w:highlight w:val="none"/>
          <w:lang w:val="en-US" w:eastAsia="zh-CN"/>
        </w:rPr>
        <w:t>制度</w:t>
      </w:r>
      <w:r>
        <w:rPr>
          <w:rFonts w:hint="eastAsia"/>
          <w:highlight w:val="none"/>
          <w:lang w:eastAsia="zh-Hans"/>
        </w:rPr>
        <w:t>、</w:t>
      </w:r>
      <w:r>
        <w:rPr>
          <w:rFonts w:hint="eastAsia"/>
          <w:lang w:eastAsia="zh-Hans"/>
        </w:rPr>
        <w:t>算法安全监测</w:t>
      </w:r>
      <w:r>
        <w:rPr>
          <w:rFonts w:hint="eastAsia"/>
          <w:lang w:val="en-US" w:eastAsia="zh-CN"/>
        </w:rPr>
        <w:t>制度</w:t>
      </w:r>
      <w:r>
        <w:rPr>
          <w:rFonts w:hint="eastAsia"/>
          <w:lang w:eastAsia="zh-Hans"/>
        </w:rPr>
        <w:t>、算法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Hans"/>
        </w:rPr>
        <w:t>违规处置</w:t>
      </w:r>
      <w:r>
        <w:rPr>
          <w:rFonts w:hint="eastAsia"/>
          <w:lang w:val="en-US" w:eastAsia="zh-CN"/>
        </w:rPr>
        <w:t>制度</w:t>
      </w:r>
      <w:r>
        <w:rPr>
          <w:rFonts w:hint="eastAsia"/>
          <w:lang w:eastAsia="zh-Hans"/>
        </w:rPr>
        <w:t>、算法安全事件</w:t>
      </w:r>
      <w:r>
        <w:rPr>
          <w:rFonts w:hint="eastAsia"/>
          <w:lang w:val="en-US" w:eastAsia="zh-CN"/>
        </w:rPr>
        <w:t>应急</w:t>
      </w:r>
      <w:r>
        <w:rPr>
          <w:rFonts w:hint="eastAsia"/>
          <w:lang w:eastAsia="zh-Hans"/>
        </w:rPr>
        <w:t>处</w:t>
      </w:r>
      <w:r>
        <w:rPr>
          <w:rFonts w:hint="eastAsia"/>
          <w:lang w:val="en-US" w:eastAsia="zh-CN"/>
        </w:rPr>
        <w:t>置制度、科技伦理审查制度</w:t>
      </w:r>
      <w:r>
        <w:rPr>
          <w:rFonts w:hint="eastAsia"/>
        </w:rPr>
        <w:t>等。）</w:t>
      </w:r>
    </w:p>
    <w:p>
      <w:pPr>
        <w:ind w:firstLine="640"/>
        <w:rPr>
          <w:highlight w:val="yellow"/>
        </w:rPr>
      </w:pPr>
      <w:r>
        <w:rPr>
          <w:rFonts w:hint="eastAsia"/>
          <w:lang w:eastAsia="zh-Hans"/>
        </w:rPr>
        <w:t>（需要在附件部分补充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现行的规则制度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。</w:t>
      </w:r>
      <w:r>
        <w:rPr>
          <w:rFonts w:hint="eastAsia"/>
          <w:highlight w:val="none"/>
          <w:lang w:eastAsia="zh-Hans"/>
        </w:rPr>
        <w:t>）</w:t>
      </w:r>
    </w:p>
    <w:p>
      <w:pPr>
        <w:pStyle w:val="3"/>
        <w:numPr>
          <w:ilvl w:val="-1"/>
          <w:numId w:val="0"/>
        </w:numPr>
        <w:overflowPunct w:val="0"/>
        <w:spacing w:before="0" w:after="0" w:line="360" w:lineRule="auto"/>
        <w:ind w:firstLine="480" w:firstLineChars="150"/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CN"/>
        </w:rPr>
        <w:t>（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val="en-US" w:eastAsia="zh-CN"/>
        </w:rPr>
        <w:t>一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CN"/>
        </w:rPr>
        <w:t>）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highlight w:val="none"/>
          <w:lang w:eastAsia="zh-Hans"/>
        </w:rPr>
        <w:t>算法安全自评估制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度建设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应参照《互联网信息服务算法推荐管理规定》建立相应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自</w:t>
      </w:r>
      <w:r>
        <w:rPr>
          <w:rFonts w:hint="eastAsia"/>
          <w:lang w:eastAsia="zh-Hans"/>
        </w:rPr>
        <w:t>评估制度。此处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应当阐述</w:t>
      </w:r>
      <w:r>
        <w:rPr>
          <w:rFonts w:hint="eastAsia"/>
          <w:lang w:val="en-US" w:eastAsia="zh-CN"/>
        </w:rPr>
        <w:t>算法自评估</w:t>
      </w:r>
      <w:r>
        <w:rPr>
          <w:rFonts w:hint="eastAsia"/>
          <w:lang w:eastAsia="zh-Hans"/>
        </w:rPr>
        <w:t>的制度设计</w:t>
      </w:r>
      <w:r>
        <w:rPr>
          <w:rFonts w:hint="eastAsia"/>
          <w:lang w:val="en-US" w:eastAsia="zh-CN"/>
        </w:rPr>
        <w:t>考虑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eastAsia="zh-Hans"/>
        </w:rPr>
        <w:t>结合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现状论证制度的合理性、完备性</w:t>
      </w:r>
      <w:r>
        <w:rPr>
          <w:rFonts w:hint="eastAsia"/>
          <w:lang w:val="en-US" w:eastAsia="zh-CN"/>
        </w:rPr>
        <w:t>和可落地性</w:t>
      </w:r>
      <w:r>
        <w:rPr>
          <w:rFonts w:hint="eastAsia"/>
          <w:lang w:eastAsia="zh-Hans"/>
        </w:rPr>
        <w:t>，并说明</w:t>
      </w:r>
      <w:r>
        <w:rPr>
          <w:rFonts w:hint="eastAsia"/>
        </w:rPr>
        <w:t>为夯实制度执行所采取的保障措施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overflowPunct w:val="0"/>
        <w:spacing w:before="0" w:after="0" w:line="360" w:lineRule="auto"/>
        <w:ind w:firstLine="480" w:firstLineChars="150"/>
        <w:rPr>
          <w:rFonts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（二）算法安全监测制度建设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应参照《</w:t>
      </w:r>
      <w:r>
        <w:rPr>
          <w:rFonts w:hint="eastAsia"/>
        </w:rPr>
        <w:t>互联网信息服务算法推荐管理规定</w:t>
      </w:r>
      <w:r>
        <w:rPr>
          <w:rFonts w:hint="eastAsia"/>
          <w:lang w:eastAsia="zh-Hans"/>
        </w:rPr>
        <w:t>》对</w:t>
      </w:r>
      <w:r>
        <w:rPr>
          <w:lang w:eastAsia="zh-Hans"/>
        </w:rPr>
        <w:t>在线提供服务的</w:t>
      </w:r>
      <w:r>
        <w:rPr>
          <w:rFonts w:hint="eastAsia"/>
          <w:lang w:eastAsia="zh-Hans"/>
        </w:rPr>
        <w:t>算法建立长效的安全监测制度。算法安全监测制度应当至少覆盖信息安全、数据安全、用户</w:t>
      </w:r>
      <w:r>
        <w:rPr>
          <w:rFonts w:hint="eastAsia"/>
          <w:lang w:val="en-US" w:eastAsia="zh-CN"/>
        </w:rPr>
        <w:t>个人信息</w:t>
      </w:r>
      <w:r>
        <w:rPr>
          <w:rFonts w:hint="eastAsia"/>
          <w:lang w:eastAsia="zh-Hans"/>
        </w:rPr>
        <w:t>安全、算法安全等部分，每部分均需要从制度建设和技术</w:t>
      </w:r>
      <w:r>
        <w:rPr>
          <w:rFonts w:hint="eastAsia"/>
        </w:rPr>
        <w:t>保障措施</w:t>
      </w:r>
      <w:r>
        <w:rPr>
          <w:rFonts w:hint="eastAsia"/>
          <w:lang w:eastAsia="zh-Hans"/>
        </w:rPr>
        <w:t>两个方面进行阐述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信息安全监测</w:t>
      </w:r>
    </w:p>
    <w:p>
      <w:pPr>
        <w:ind w:firstLine="640"/>
      </w:pPr>
      <w:r>
        <w:rPr>
          <w:rFonts w:hint="eastAsia"/>
          <w:lang w:eastAsia="zh-Hans"/>
        </w:rPr>
        <w:t>（</w:t>
      </w:r>
      <w:r>
        <w:rPr>
          <w:rFonts w:hint="eastAsia"/>
        </w:rPr>
        <w:t>本部分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</w:rPr>
        <w:t>应当阐述包括但不限于算法推荐服务中的信息内容安全、信息源安全等方面的监测制度与技术</w:t>
      </w:r>
      <w:r>
        <w:rPr>
          <w:rFonts w:hint="eastAsia"/>
          <w:lang w:val="en-US" w:eastAsia="zh-CN"/>
        </w:rPr>
        <w:t>保障措施。</w:t>
      </w:r>
      <w:r>
        <w:rPr>
          <w:rFonts w:hint="eastAsia"/>
          <w:lang w:eastAsia="zh-Hans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数据安全监测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（本部分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应当阐述包括但不限于算法推荐服务开发过程中</w:t>
      </w:r>
      <w:r>
        <w:rPr>
          <w:lang w:eastAsia="zh-Hans"/>
        </w:rPr>
        <w:t>和</w:t>
      </w:r>
      <w:r>
        <w:rPr>
          <w:rFonts w:hint="eastAsia"/>
          <w:lang w:eastAsia="zh-Hans"/>
        </w:rPr>
        <w:t>上线后的数据安全监测制度与技术</w:t>
      </w:r>
      <w:r>
        <w:rPr>
          <w:rFonts w:hint="eastAsia"/>
          <w:lang w:val="en-US" w:eastAsia="zh-CN"/>
        </w:rPr>
        <w:t>保障措施。</w:t>
      </w:r>
      <w:r>
        <w:rPr>
          <w:rFonts w:hint="eastAsia"/>
          <w:lang w:eastAsia="zh-Hans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仿宋" w:hAnsi="仿宋" w:eastAsia="仿宋" w:cs="仿宋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个人信息</w:t>
      </w:r>
      <w:r>
        <w:rPr>
          <w:rFonts w:hint="eastAsia"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安全监测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（本部分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应当阐述包括但不限于算法推荐服务开发或上线后的用户</w:t>
      </w:r>
      <w:r>
        <w:rPr>
          <w:rFonts w:hint="eastAsia"/>
          <w:lang w:val="en-US" w:eastAsia="zh-CN"/>
        </w:rPr>
        <w:t>个人信息</w:t>
      </w:r>
      <w:r>
        <w:rPr>
          <w:rFonts w:hint="eastAsia"/>
          <w:lang w:eastAsia="zh-Hans"/>
        </w:rPr>
        <w:t>安全监测制度与技术</w:t>
      </w:r>
      <w:r>
        <w:rPr>
          <w:rFonts w:hint="eastAsia"/>
          <w:lang w:val="en-US" w:eastAsia="zh-CN"/>
        </w:rPr>
        <w:t>保障措施</w:t>
      </w:r>
      <w:r>
        <w:rPr>
          <w:rFonts w:hint="eastAsia"/>
          <w:lang w:eastAsia="zh-Hans"/>
        </w:rPr>
        <w:t>。）</w:t>
      </w:r>
    </w:p>
    <w:p>
      <w:pPr>
        <w:pStyle w:val="4"/>
        <w:numPr>
          <w:ilvl w:val="0"/>
          <w:numId w:val="3"/>
        </w:numPr>
        <w:ind w:firstLineChars="0"/>
        <w:rPr>
          <w:rFonts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Cs w:val="32"/>
          <w14:textFill>
            <w14:solidFill>
              <w14:schemeClr w14:val="tx1"/>
            </w14:solidFill>
          </w14:textFill>
        </w:rPr>
        <w:t>算法安全监测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（本部分</w:t>
      </w:r>
      <w:r>
        <w:rPr>
          <w:rFonts w:hint="eastAsia"/>
          <w:lang w:eastAsia="zh-CN"/>
        </w:rPr>
        <w:t>算法推荐服务提供者</w:t>
      </w:r>
      <w:r>
        <w:rPr>
          <w:rFonts w:hint="eastAsia"/>
          <w:lang w:eastAsia="zh-Hans"/>
        </w:rPr>
        <w:t>应当阐述算法应用过程中算法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eastAsia="zh-Hans"/>
        </w:rPr>
        <w:t>服务</w:t>
      </w:r>
      <w:r>
        <w:rPr>
          <w:rFonts w:hint="eastAsia"/>
          <w:lang w:val="en-US" w:eastAsia="zh-CN"/>
        </w:rPr>
        <w:t>自</w:t>
      </w:r>
      <w:r>
        <w:rPr>
          <w:rFonts w:hint="eastAsia"/>
          <w:lang w:eastAsia="zh-Hans"/>
        </w:rPr>
        <w:t>身的安全监测，如算法漏洞的监测制度与技术</w:t>
      </w:r>
      <w:r>
        <w:rPr>
          <w:rFonts w:hint="eastAsia"/>
          <w:lang w:val="en-US" w:eastAsia="zh-CN"/>
        </w:rPr>
        <w:t>保障措施</w:t>
      </w:r>
      <w:r>
        <w:rPr>
          <w:rFonts w:hint="eastAsia"/>
          <w:lang w:eastAsia="zh-Hans"/>
        </w:rPr>
        <w:t>、算法被恶意利用的监测制度</w:t>
      </w:r>
      <w:r>
        <w:rPr>
          <w:rFonts w:hint="eastAsia"/>
          <w:lang w:val="en-US" w:eastAsia="zh-CN"/>
        </w:rPr>
        <w:t>与技术保障措施</w:t>
      </w:r>
      <w:r>
        <w:rPr>
          <w:rFonts w:hint="eastAsia"/>
          <w:lang w:eastAsia="zh-Hans"/>
        </w:rPr>
        <w:t>等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overflowPunct w:val="0"/>
        <w:spacing w:before="0" w:after="0" w:line="360" w:lineRule="auto"/>
        <w:ind w:firstLine="480" w:firstLineChars="150"/>
        <w:rPr>
          <w:rFonts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（三）算法安全事件应急处理制度建设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Hans"/>
        </w:rPr>
        <w:t>阐述在发生算法安全事件时应急处</w:t>
      </w:r>
      <w:r>
        <w:rPr>
          <w:rFonts w:hint="eastAsia"/>
          <w:lang w:val="en-US" w:eastAsia="zh-CN"/>
        </w:rPr>
        <w:t>置的</w:t>
      </w:r>
      <w:r>
        <w:rPr>
          <w:rFonts w:hint="eastAsia"/>
          <w:lang w:eastAsia="zh-Hans"/>
        </w:rPr>
        <w:t>操作步骤、责任人、协调调度机制等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overflowPunct w:val="0"/>
        <w:spacing w:before="0" w:after="0" w:line="360" w:lineRule="auto"/>
        <w:ind w:firstLine="480" w:firstLineChars="150"/>
        <w:rPr>
          <w:rFonts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（四）算法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val="en-US" w:eastAsia="zh-CN"/>
        </w:rPr>
        <w:t>违法</w:t>
      </w: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违规处置制度建设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Hans"/>
        </w:rPr>
        <w:t>阐述算法违法违规处置的情形及实施处罚的条文规则。包括但不限于数据使用违规、信息安全违规、用户权益</w:t>
      </w:r>
      <w:r>
        <w:rPr>
          <w:rFonts w:hint="eastAsia"/>
          <w:lang w:val="en-US" w:eastAsia="zh-CN"/>
        </w:rPr>
        <w:t>保护</w:t>
      </w:r>
      <w:r>
        <w:rPr>
          <w:rFonts w:hint="eastAsia"/>
          <w:lang w:eastAsia="zh-Hans"/>
        </w:rPr>
        <w:t>违规、算法安全违规等。其中算法安全违规包括算法设计、</w:t>
      </w:r>
      <w:r>
        <w:rPr>
          <w:rFonts w:hint="eastAsia"/>
          <w:lang w:val="en-US" w:eastAsia="zh-CN"/>
        </w:rPr>
        <w:t>算法开发、</w:t>
      </w:r>
      <w:r>
        <w:rPr>
          <w:rFonts w:hint="eastAsia"/>
          <w:lang w:eastAsia="zh-Hans"/>
        </w:rPr>
        <w:t>算法测试、算法上线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算法运行全周期过程</w:t>
      </w:r>
      <w:r>
        <w:rPr>
          <w:rFonts w:hint="eastAsia"/>
          <w:lang w:eastAsia="zh-Hans"/>
        </w:rPr>
        <w:t>中的所有违规行为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overflowPunct w:val="0"/>
        <w:spacing w:before="0" w:after="0" w:line="360" w:lineRule="auto"/>
        <w:ind w:firstLine="480" w:firstLineChars="150"/>
        <w:rPr>
          <w:rFonts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32"/>
          <w:szCs w:val="21"/>
          <w:lang w:eastAsia="zh-Hans"/>
        </w:rPr>
        <w:t>（五）其他制度</w:t>
      </w:r>
    </w:p>
    <w:p>
      <w:pPr>
        <w:ind w:firstLine="640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填写要求：</w:t>
      </w:r>
      <w:r>
        <w:rPr>
          <w:rFonts w:hint="eastAsia"/>
          <w:lang w:eastAsia="zh-Hans"/>
        </w:rPr>
        <w:t>如有建立其他制度，请在该部分扩展填写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overflowPunct w:val="0"/>
        <w:spacing w:before="0" w:after="0" w:line="560" w:lineRule="exact"/>
        <w:ind w:left="440" w:firstLine="0" w:firstLineChars="0"/>
        <w:jc w:val="left"/>
        <w:rPr>
          <w:rFonts w:ascii="Times New Roman" w:hAnsi="Times New Roman" w:eastAsia="楷体" w:cs="Times New Roman"/>
          <w:b w:val="0"/>
          <w:sz w:val="32"/>
          <w:lang w:eastAsia="zh-Hans"/>
        </w:rPr>
      </w:pPr>
      <w:r>
        <w:rPr>
          <w:rFonts w:hint="eastAsia" w:ascii="Times New Roman" w:hAnsi="Times New Roman" w:eastAsia="楷体" w:cs="Times New Roman"/>
          <w:b w:val="0"/>
          <w:sz w:val="32"/>
          <w:lang w:eastAsia="zh-Hans"/>
        </w:rPr>
        <w:t>附件</w:t>
      </w:r>
    </w:p>
    <w:p>
      <w:pPr>
        <w:ind w:firstLine="640" w:firstLineChars="0"/>
        <w:rPr>
          <w:rFonts w:eastAsia="楷体_GB2312"/>
        </w:rPr>
      </w:pPr>
      <w:r>
        <w:rPr>
          <w:rFonts w:hint="eastAsia"/>
          <w:lang w:eastAsia="zh-Hans"/>
        </w:rPr>
        <w:t>（将现行规章制度以附件方式</w:t>
      </w:r>
      <w:r>
        <w:rPr>
          <w:rFonts w:hint="eastAsia"/>
          <w:lang w:val="en-US" w:eastAsia="zh-CN"/>
        </w:rPr>
        <w:t>体现在该文档中</w:t>
      </w:r>
      <w:r>
        <w:rPr>
          <w:rFonts w:hint="eastAsia"/>
          <w:lang w:eastAsia="zh-Hans"/>
        </w:rPr>
        <w:t>。）</w:t>
      </w:r>
    </w:p>
    <w:p>
      <w:pPr>
        <w:ind w:firstLine="640"/>
        <w:rPr>
          <w:lang w:eastAsia="zh-Hans"/>
        </w:rPr>
      </w:pP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DA4F1"/>
    <w:multiLevelType w:val="singleLevel"/>
    <w:tmpl w:val="21BDA4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B55866"/>
    <w:multiLevelType w:val="multilevel"/>
    <w:tmpl w:val="60B55866"/>
    <w:lvl w:ilvl="0" w:tentative="0">
      <w:start w:val="1"/>
      <w:numFmt w:val="decimal"/>
      <w:lvlText w:val="%1．"/>
      <w:lvlJc w:val="left"/>
      <w:pPr>
        <w:ind w:left="1360" w:hanging="720"/>
      </w:pPr>
      <w:rPr>
        <w:rFonts w:hint="default" w:ascii="Times New Roman" w:hAnsi="Times New Roman" w:eastAsia="仿宋_GB2312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618BCFFD"/>
    <w:multiLevelType w:val="singleLevel"/>
    <w:tmpl w:val="618BCF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nrry">
    <w15:presenceInfo w15:providerId="WPS Office" w15:userId="795978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5OWU5ODM2ZjI1NThmMTE4M2RhOGM4MjhiMDA4MTYifQ=="/>
  </w:docVars>
  <w:rsids>
    <w:rsidRoot w:val="21FE0B8C"/>
    <w:rsid w:val="000D4708"/>
    <w:rsid w:val="001001B2"/>
    <w:rsid w:val="001E4BBC"/>
    <w:rsid w:val="00227822"/>
    <w:rsid w:val="00336669"/>
    <w:rsid w:val="003675B0"/>
    <w:rsid w:val="003925E2"/>
    <w:rsid w:val="003A6A27"/>
    <w:rsid w:val="003E0192"/>
    <w:rsid w:val="00407F1D"/>
    <w:rsid w:val="004D0C57"/>
    <w:rsid w:val="004E1FAD"/>
    <w:rsid w:val="004F21F5"/>
    <w:rsid w:val="005F17AD"/>
    <w:rsid w:val="006557E3"/>
    <w:rsid w:val="006E2453"/>
    <w:rsid w:val="007120B8"/>
    <w:rsid w:val="00735B19"/>
    <w:rsid w:val="008379E6"/>
    <w:rsid w:val="00855C53"/>
    <w:rsid w:val="008B4BCC"/>
    <w:rsid w:val="008F1405"/>
    <w:rsid w:val="00993786"/>
    <w:rsid w:val="00AE043A"/>
    <w:rsid w:val="00BA5032"/>
    <w:rsid w:val="00C11E6B"/>
    <w:rsid w:val="00C13AEB"/>
    <w:rsid w:val="00CC2222"/>
    <w:rsid w:val="00CC6465"/>
    <w:rsid w:val="00F80356"/>
    <w:rsid w:val="00F94F22"/>
    <w:rsid w:val="00FC513B"/>
    <w:rsid w:val="02BE0513"/>
    <w:rsid w:val="06233B40"/>
    <w:rsid w:val="0775486D"/>
    <w:rsid w:val="0DDC74AE"/>
    <w:rsid w:val="1208726F"/>
    <w:rsid w:val="13947088"/>
    <w:rsid w:val="14716F07"/>
    <w:rsid w:val="14A82B94"/>
    <w:rsid w:val="164B5EC7"/>
    <w:rsid w:val="17993C4D"/>
    <w:rsid w:val="19265884"/>
    <w:rsid w:val="1AD1669D"/>
    <w:rsid w:val="1C803AAB"/>
    <w:rsid w:val="1E721445"/>
    <w:rsid w:val="21FE0B8C"/>
    <w:rsid w:val="22003C32"/>
    <w:rsid w:val="233F60BE"/>
    <w:rsid w:val="258A4403"/>
    <w:rsid w:val="2DFE64AB"/>
    <w:rsid w:val="30D81AD8"/>
    <w:rsid w:val="338FB0A1"/>
    <w:rsid w:val="34372229"/>
    <w:rsid w:val="3ADC3D9A"/>
    <w:rsid w:val="3DEF7109"/>
    <w:rsid w:val="3FF6219B"/>
    <w:rsid w:val="41016309"/>
    <w:rsid w:val="47483AE6"/>
    <w:rsid w:val="49130E05"/>
    <w:rsid w:val="4A8A3813"/>
    <w:rsid w:val="4BAC7FE7"/>
    <w:rsid w:val="4D116903"/>
    <w:rsid w:val="4D784AA7"/>
    <w:rsid w:val="4FEF932C"/>
    <w:rsid w:val="56F6077B"/>
    <w:rsid w:val="5B456FD5"/>
    <w:rsid w:val="5E6C093C"/>
    <w:rsid w:val="5FFC0814"/>
    <w:rsid w:val="665777F4"/>
    <w:rsid w:val="66B6CF71"/>
    <w:rsid w:val="66E1528D"/>
    <w:rsid w:val="6D35229F"/>
    <w:rsid w:val="6ED76777"/>
    <w:rsid w:val="6FBF4305"/>
    <w:rsid w:val="73D47B59"/>
    <w:rsid w:val="77E2C29E"/>
    <w:rsid w:val="77FDED36"/>
    <w:rsid w:val="7C8D4F99"/>
    <w:rsid w:val="7F986D1F"/>
    <w:rsid w:val="AFFF83EA"/>
    <w:rsid w:val="B9EFD8B6"/>
    <w:rsid w:val="CE7D0B39"/>
    <w:rsid w:val="DDDF0C9C"/>
    <w:rsid w:val="DFCE3D16"/>
    <w:rsid w:val="F9D76807"/>
    <w:rsid w:val="FBDB8E1A"/>
    <w:rsid w:val="FDFDEB92"/>
    <w:rsid w:val="FE602DD0"/>
    <w:rsid w:val="FF7BF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spacing w:line="560" w:lineRule="exact"/>
      <w:ind w:firstLine="200" w:firstLineChars="200"/>
      <w:jc w:val="both"/>
    </w:pPr>
    <w:rPr>
      <w:rFonts w:ascii="Times New Roman" w:hAnsi="Times New Roman" w:eastAsia="仿宋_GB2312" w:cs="Times New Roman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verflowPunct/>
      <w:spacing w:before="120" w:after="120" w:line="415" w:lineRule="auto"/>
      <w:outlineLvl w:val="1"/>
    </w:pPr>
    <w:rPr>
      <w:rFonts w:asciiTheme="majorHAnsi" w:hAnsiTheme="majorHAnsi" w:eastAsiaTheme="majorEastAsia" w:cstheme="majorBidi"/>
      <w:b/>
      <w:bCs/>
      <w:kern w:val="2"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tabs>
        <w:tab w:val="left" w:pos="1120"/>
      </w:tabs>
      <w:outlineLvl w:val="2"/>
    </w:p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0"/>
    <w:pPr>
      <w:ind w:firstLine="0" w:firstLineChars="0"/>
      <w:jc w:val="center"/>
      <w:outlineLvl w:val="0"/>
    </w:pPr>
    <w:rPr>
      <w:rFonts w:eastAsia="方正小标宋简体"/>
      <w:bCs/>
      <w:sz w:val="36"/>
      <w:szCs w:val="32"/>
    </w:rPr>
  </w:style>
  <w:style w:type="paragraph" w:customStyle="1" w:styleId="10">
    <w:name w:val="列出段落1"/>
    <w:basedOn w:val="1"/>
    <w:qFormat/>
    <w:uiPriority w:val="99"/>
    <w:pPr>
      <w:ind w:firstLine="420"/>
    </w:pPr>
  </w:style>
  <w:style w:type="character" w:customStyle="1" w:styleId="11">
    <w:name w:val="页眉 Char"/>
    <w:basedOn w:val="9"/>
    <w:link w:val="6"/>
    <w:qFormat/>
    <w:uiPriority w:val="0"/>
    <w:rPr>
      <w:rFonts w:ascii="Times New Roman" w:hAnsi="Times New Roman" w:eastAsia="仿宋_GB2312" w:cs="Times New Roman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215</Words>
  <Characters>1232</Characters>
  <Lines>10</Lines>
  <Paragraphs>2</Paragraphs>
  <TotalTime>22</TotalTime>
  <ScaleCrop>false</ScaleCrop>
  <LinksUpToDate>false</LinksUpToDate>
  <CharactersWithSpaces>1445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2021-10-01T09:17:00Z</dcterms:created>
  <dc:creator>dell</dc:creator>
  <cp:lastModifiedBy>Anrry</cp:lastModifiedBy>
  <dcterms:modified xsi:type="dcterms:W3CDTF">2023-12-17T13:16:31Z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A6250293B9584C7C8AA9923BF0B9B85E</vt:lpwstr>
  </property>
</Properties>
</file>